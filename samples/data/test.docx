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chào các bạn, chúng mình là Quỳnh Lam và Doãn Hằng- cộng tác viên truyền thông của trường Đại học Công nghệ Thông tin. Chúng mình được phân công phỏng vấn các bạn về đề tài tình bạn từ nghiên cứu khoa học. Cảm ơn các bạn đã giúp đỡ. Chúng mình xin gửi bộ câu hỏi như sau:</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chung: </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Các bạn đã quen biết nhau như thế nào?</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ban đầu chỉ có 3 người là Bảo, Tường, Khoa thì quen biết nhau khi tham gia câu lạc bộ AI club của trường, được vào chung một team do clb sắp xếp từ trước. Trải qua một số pj, thì chúng mình thấy khá hợp nhau trong quá trình làm việc: từ cách nói chuyện, tần số,</w:t>
      </w:r>
      <w:ins w:author="Hằng Doãn Thị" w:id="0" w:date="2023-11-10T10:10:04Z">
        <w:r w:rsidDel="00000000" w:rsidR="00000000" w:rsidRPr="00000000">
          <w:rPr>
            <w:rFonts w:ascii="Times New Roman" w:cs="Times New Roman" w:eastAsia="Times New Roman" w:hAnsi="Times New Roman"/>
            <w:sz w:val="28"/>
            <w:szCs w:val="28"/>
            <w:rtl w:val="0"/>
          </w:rPr>
          <w:t xml:space="preserve">hay đến</w:t>
        </w:r>
      </w:ins>
      <w:del w:author="Hằng Doãn Thị" w:id="0" w:date="2023-11-10T10:10:04Z">
        <w:r w:rsidDel="00000000" w:rsidR="00000000" w:rsidRPr="00000000">
          <w:rPr>
            <w:rFonts w:ascii="Times New Roman" w:cs="Times New Roman" w:eastAsia="Times New Roman" w:hAnsi="Times New Roman"/>
            <w:sz w:val="28"/>
            <w:szCs w:val="28"/>
            <w:rtl w:val="0"/>
          </w:rPr>
          <w:delText xml:space="preserve">hayđến</w:delText>
        </w:r>
      </w:del>
      <w:r w:rsidDel="00000000" w:rsidR="00000000" w:rsidRPr="00000000">
        <w:rPr>
          <w:rFonts w:ascii="Times New Roman" w:cs="Times New Roman" w:eastAsia="Times New Roman" w:hAnsi="Times New Roman"/>
          <w:sz w:val="28"/>
          <w:szCs w:val="28"/>
          <w:rtl w:val="0"/>
        </w:rPr>
        <w:t xml:space="preserve"> sở thích về công nghệ như AI và định hướng trong tương lai.</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Kiên, là một sinh viên chuyên về An toàn thông tin và là một người bạn cùng chương trình với Khoa. Sau vài lần thấy team phát triển các mô hình, system trong cuộc thi thì Kiên có những góp ý khá hay về mặt kĩ thuật, cũng như về UI, UX nên team quyết định mời Kiên vào cùng để cùng nhau xây dựng giải pháp. Ngoài ra với kĩ năng ngoại ngữ tốt và cái nhìn tinh tế, Kiên đã góp phần không nhỏ trong việc định hình câu truy vấn, giúp đội đạt được kết quả tốt trong các vòng thi, đặc biệt là chung kết.</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Chúng mình được biết các bạn vừa có bài báo khoa học quốc tế, vừa đạt giải nhất AI Challenge. Đâu là lý do để các bạn quyết định đồng hành cùng nhau trong quá trình nghiên cứu khoa học này?</w:t>
      </w:r>
    </w:p>
    <w:p w:rsidR="00000000" w:rsidDel="00000000" w:rsidP="00000000" w:rsidRDefault="00000000" w:rsidRPr="00000000" w14:paraId="0000000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chia sẻ trước đó, chúng mình chỉ có 3 thành viên và qua quá trình làm việc chung, chúng mình cảm thấy có thể hoạt động cùng nên gắn bó với nhau; Kiên là thành viên tham gia sau và cũng cùng lý do đã đề cập mà hoạt động chung cùng nhóm trong quá trình thực hiện việc nghiên cứu này.</w:t>
      </w:r>
    </w:p>
    <w:p w:rsidR="00000000" w:rsidDel="00000000" w:rsidP="00000000" w:rsidRDefault="00000000" w:rsidRPr="00000000" w14:paraId="0000000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Bên cạnh các thành tích vừa nêu, các bạn còn thành tích nhóm nào nữa không?</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thành tích được nêu, nhóm chúng mình chưa tạo được thêm thành tích chung nào khác nhưng trong tương lai, chúng mình rất muốn có thêm những kết quả khác cùng nhau.</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Mới chỉ là sinh viên năm 2 nhưng các bạn đã gặt hái được nhiều thành tích đáng nể, cảm xúc của các bạn là gì khi nhìn nhận lại chặng đường đã qua của mình?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đạt được thành tích như trên, chúng mình đã phải trải qua một quá trình dài, thử thách có, hào hứng có, hụt hẫng có... Thế nhưng chung quy lại vẫn là sự biết ơn đối với các thành viên, với những lời khuyên hữu ích đến từ những người hướng dẫn rất tận tình và sự phấn đấu để đạt được những thành tích khác cho bản thân các thành viên và cho câu lạc bộ.</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Khi làm việc chung các bạn thường gặp phải khó khăn gì? Làm sao để các bạn có được tiếng nói chung khi xảy ra mâu thuẫn?</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làm việc nhóm, chúng mình thường gặp phải một số khó khăn như việc phân chia công việc, việc đảm bảo mọi người đều hiểu và đồng lòng với mục tiêu chung như việc thống nhất một mô hình để triển khai, hay việc chậm trễ deadline. Tuy nhiên, chúng mình đã học cách giải quyết những vấn đề này một cách khá hiệu quả. Khi xảy ra mâu thuẫn, chúng mình luôn tôn trọng quan điểm của mọi người, nhường nhịn và cố gắng cân nhắc giải pháp tốt nhất cho hệ thống từ những ý kiến riêng của các thành viên. Chúng mình tin rằng sự đoàn kết và sự tôn trọng lẫn nhau chính là chìa khóa để vượt qua mọi khó khăn và tạo nên thành công.</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Ngoài sự giúp đỡ từ các thành viên trong nhóm, các bạn thường nhận được sự hỗ trợ từ ai khác không?</w:t>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chứ! Không chỉ có sự hỗ trợ từ các thành viên trong nhóm, chúng mình còn nhận được sự giúp đỡ quý báu từ Thầy Tiến, anh Thuyên và anh Khiêm. Họ không chỉ chia sẻ kiến thức và kinh nghiệm mà còn đưa ra những lời khuyên thiết thực, giúp chúng mình vượt qua những khó khăn và thách thức. Sự hỗ trợ và động viên của họ đã đóng góp rất lớn vào những thành công mà chúng mình đã đạt được. Chúng mình xin gửi lời cảm ơn sâu sắc đến họ.</w:t>
      </w:r>
    </w:p>
    <w:p w:rsidR="00000000" w:rsidDel="00000000" w:rsidP="00000000" w:rsidRDefault="00000000" w:rsidRPr="00000000" w14:paraId="0000001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Các bạn có dự định chung gì sắp tới không?</w:t>
      </w:r>
    </w:p>
    <w:p w:rsidR="00000000" w:rsidDel="00000000" w:rsidP="00000000" w:rsidRDefault="00000000" w:rsidRPr="00000000" w14:paraId="0000001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mình hiện tại chưa có những dự định chung nào trong thời gian tới cả. Nhưng còn là sinh viên thì còn thi nên trong một tương lai nào thì có thể chúng mình sẽ lại cùng  nhau vượt qua thử thách và đạt được một thành tựu nào khác không chừng.</w:t>
      </w:r>
    </w:p>
    <w:p w:rsidR="00000000" w:rsidDel="00000000" w:rsidP="00000000" w:rsidRDefault="00000000" w:rsidRPr="00000000" w14:paraId="0000001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Các bạn có muốn nhắn nhủ gì với các bạn sinh viên UIT không?</w:t>
      </w:r>
    </w:p>
    <w:p w:rsidR="00000000" w:rsidDel="00000000" w:rsidP="00000000" w:rsidRDefault="00000000" w:rsidRPr="00000000" w14:paraId="0000001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bạn sinh viên UIT, hãy luôn nhớ rằng mỗi thách thức, mỗi khó khăn chính là cơ hội để chúng ta trở nên mạnh mẽ hơn. Đừng ngại thử thách, đừng sợ thất bại. Hãy tin vào bản thân, vào khả năng và sức mạnh của mình. Chúng ta không chỉ học để kiếm điểm số, mà quan trọng hơn, chúng ta học để trở thành con người tốt hơn, để phát triển bản thân và để đóng góp cho xã hội. Hãy cùng nhau nỗ lực, cùng nhau vươn lên, và chắc chắn rằng chúng ta sẽ thành công!</w:t>
      </w:r>
    </w:p>
    <w:p w:rsidR="00000000" w:rsidDel="00000000" w:rsidP="00000000" w:rsidRDefault="00000000" w:rsidRPr="00000000" w14:paraId="0000001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riêng:</w:t>
      </w:r>
    </w:p>
    <w:p w:rsidR="00000000" w:rsidDel="00000000" w:rsidP="00000000" w:rsidRDefault="00000000" w:rsidRPr="00000000" w14:paraId="00000022">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Dành cho Trần Gia Bảo:</w:t>
      </w:r>
    </w:p>
    <w:p w:rsidR="00000000" w:rsidDel="00000000" w:rsidP="00000000" w:rsidRDefault="00000000" w:rsidRPr="00000000" w14:paraId="0000002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Bạn hãy giới thiệu một chút về bản thân mình nhé (tên, tuổi, quê quán, ngành học, sở thích, châm ngôn sống,... )</w:t>
      </w:r>
    </w:p>
    <w:p w:rsidR="00000000" w:rsidDel="00000000" w:rsidP="00000000" w:rsidRDefault="00000000" w:rsidRPr="00000000" w14:paraId="00000024">
      <w:pPr>
        <w:rPr>
          <w:rFonts w:ascii="Times New Roman" w:cs="Times New Roman" w:eastAsia="Times New Roman" w:hAnsi="Times New Roman"/>
          <w:color w:val="a64d79"/>
          <w:sz w:val="28"/>
          <w:szCs w:val="28"/>
        </w:rPr>
      </w:pPr>
      <w:r w:rsidDel="00000000" w:rsidR="00000000" w:rsidRPr="00000000">
        <w:rPr>
          <w:rFonts w:ascii="Times New Roman" w:cs="Times New Roman" w:eastAsia="Times New Roman" w:hAnsi="Times New Roman"/>
          <w:color w:val="a64d79"/>
          <w:sz w:val="28"/>
          <w:szCs w:val="28"/>
          <w:rtl w:val="0"/>
        </w:rPr>
        <w:t xml:space="preserve">Mình tên là Trần Gia Bảo, sinh ra và lớn lên ở thành phố biển Cam Ranh - Khánh Hòa, hiện tại mình đang là sinh viên năm 2 theo học ngành Khoa Học Máy Tính của Trường Đại học Công nghệ Thông tin - ĐHQG TP.HCM. Mình thích nói chuyện với mọi người, học hỏi những điều mới mẻ, và chia sẻ những kiến thức của mình. Châm ngôn sống của mình là “Hãy luôn tìm kiếm, khám phá, và sáng tạo” vì mình tin rằng, đó là cách để mình phát triển và mang lại giá trị cho mọi người.</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Bạn đã đạt được thành tích gì trong quá trình học tập tại UIT?</w:t>
      </w:r>
    </w:p>
    <w:p w:rsidR="00000000" w:rsidDel="00000000" w:rsidP="00000000" w:rsidRDefault="00000000" w:rsidRPr="00000000" w14:paraId="00000027">
      <w:pPr>
        <w:numPr>
          <w:ilvl w:val="0"/>
          <w:numId w:val="1"/>
        </w:numPr>
        <w:ind w:left="720" w:hanging="360"/>
      </w:pPr>
      <w:r w:rsidDel="00000000" w:rsidR="00000000" w:rsidRPr="00000000">
        <w:rPr>
          <w:rFonts w:ascii="Times New Roman" w:cs="Times New Roman" w:eastAsia="Times New Roman" w:hAnsi="Times New Roman"/>
          <w:color w:val="a64d79"/>
          <w:sz w:val="28"/>
          <w:szCs w:val="28"/>
          <w:rtl w:val="0"/>
        </w:rPr>
        <w:t xml:space="preserve">Đạt giải nhất Hội thi Thử thách Trí tuệ Nhân tạo (AI Challenge) TP.HCM 2023</w:t>
      </w:r>
    </w:p>
    <w:p w:rsidR="00000000" w:rsidDel="00000000" w:rsidP="00000000" w:rsidRDefault="00000000" w:rsidRPr="00000000" w14:paraId="00000028">
      <w:pPr>
        <w:numPr>
          <w:ilvl w:val="0"/>
          <w:numId w:val="1"/>
        </w:numPr>
        <w:ind w:left="720" w:hanging="360"/>
      </w:pPr>
      <w:r w:rsidDel="00000000" w:rsidR="00000000" w:rsidRPr="00000000">
        <w:rPr>
          <w:rFonts w:ascii="Times New Roman" w:cs="Times New Roman" w:eastAsia="Times New Roman" w:hAnsi="Times New Roman"/>
          <w:color w:val="a64d79"/>
          <w:sz w:val="28"/>
          <w:szCs w:val="28"/>
          <w:rtl w:val="0"/>
        </w:rPr>
        <w:t xml:space="preserve">Có bài báo thuộc track </w:t>
      </w:r>
      <w:r w:rsidDel="00000000" w:rsidR="00000000" w:rsidRPr="00000000">
        <w:rPr>
          <w:rFonts w:ascii="Times New Roman" w:cs="Times New Roman" w:eastAsia="Times New Roman" w:hAnsi="Times New Roman"/>
          <w:color w:val="a64d79"/>
          <w:sz w:val="28"/>
          <w:szCs w:val="28"/>
          <w:rtl w:val="0"/>
        </w:rPr>
        <w:t xml:space="preserve">Lifelog Event Retrieval </w:t>
      </w:r>
      <w:r w:rsidDel="00000000" w:rsidR="00000000" w:rsidRPr="00000000">
        <w:rPr>
          <w:rFonts w:ascii="Times New Roman" w:cs="Times New Roman" w:eastAsia="Times New Roman" w:hAnsi="Times New Roman"/>
          <w:color w:val="a64d79"/>
          <w:sz w:val="28"/>
          <w:szCs w:val="28"/>
          <w:rtl w:val="0"/>
        </w:rPr>
        <w:t xml:space="preserve">được chấp nhận đăng tại Hội nghị khoa học quốc tế “The 12th Symposium on Information and Communication Technology” - SoICT 2023</w:t>
      </w:r>
    </w:p>
    <w:p w:rsidR="00000000" w:rsidDel="00000000" w:rsidP="00000000" w:rsidRDefault="00000000" w:rsidRPr="00000000" w14:paraId="00000029">
      <w:pPr>
        <w:numPr>
          <w:ilvl w:val="0"/>
          <w:numId w:val="1"/>
        </w:numPr>
        <w:ind w:left="720" w:hanging="360"/>
      </w:pPr>
      <w:r w:rsidDel="00000000" w:rsidR="00000000" w:rsidRPr="00000000">
        <w:rPr>
          <w:rFonts w:ascii="Times New Roman" w:cs="Times New Roman" w:eastAsia="Times New Roman" w:hAnsi="Times New Roman"/>
          <w:color w:val="a64d79"/>
          <w:sz w:val="28"/>
          <w:szCs w:val="28"/>
          <w:rtl w:val="0"/>
        </w:rPr>
        <w:t xml:space="preserve">Đạt giải ba track Key Information Localization and Extraction (KILE) của cuộc thi DocILE</w:t>
      </w:r>
    </w:p>
    <w:p w:rsidR="00000000" w:rsidDel="00000000" w:rsidP="00000000" w:rsidRDefault="00000000" w:rsidRPr="00000000" w14:paraId="0000002A">
      <w:pPr>
        <w:numPr>
          <w:ilvl w:val="0"/>
          <w:numId w:val="1"/>
        </w:numPr>
        <w:ind w:left="720" w:hanging="360"/>
      </w:pPr>
      <w:r w:rsidDel="00000000" w:rsidR="00000000" w:rsidRPr="00000000">
        <w:rPr>
          <w:rFonts w:ascii="Times New Roman" w:cs="Times New Roman" w:eastAsia="Times New Roman" w:hAnsi="Times New Roman"/>
          <w:color w:val="a64d79"/>
          <w:sz w:val="28"/>
          <w:szCs w:val="28"/>
          <w:rtl w:val="0"/>
        </w:rPr>
        <w:t xml:space="preserve">Có bài báo đăng tại Kỷ yếu Hội nghị “Conference and Labs of the Evaluation Forum” - CLEF 2023</w:t>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UIT đã và đang tạo cơ hội học tập, nghiên cứu cho bạn như thế nào?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Times New Roman" w:cs="Times New Roman" w:eastAsia="Times New Roman" w:hAnsi="Times New Roman"/>
          <w:color w:val="a64d79"/>
          <w:sz w:val="28"/>
          <w:szCs w:val="28"/>
          <w:rtl w:val="0"/>
        </w:rPr>
        <w:t xml:space="preserve">UIT là ngôi trường hàng đầu trong lĩnh vực công nghệ thông tin, có một đội ngũ giảng viên giỏi và nhiều cơ sở vật chất hiện đại. Tại UIT, mình được tiếp xúc với những kiến thức mới nhất và những ứng dụng thực tế của công nghệ thông tin. Mình cũng được tham gia nhiều hoạt động ngoại khóa, các cuộc thi, và các dự án nghiên cứu khoa học của trường, của CLB AI. Mình được hỗ trợ và tư vấn bởi các thầy / cô trong trường, cũng như các anh chị và bạn bè trong ngành, từ đó đã mở ra cho mình nhiều cơ hội để học tập, nghiên cứu, và phát triển bản thân.</w:t>
      </w:r>
    </w:p>
    <w:p w:rsidR="00000000" w:rsidDel="00000000" w:rsidP="00000000" w:rsidRDefault="00000000" w:rsidRPr="00000000" w14:paraId="0000002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Bạn có muốn chia sẻ, tâm sự gì thêm không?</w:t>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Dành cho Lưu Trung Kiên:</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Bạn hãy giới thiệu một chút về bản thân mình nhé (tên, tuổi, quê quán, ngành học, sở thích, châm ngôn sống,... )</w:t>
      </w:r>
    </w:p>
    <w:p w:rsidR="00000000" w:rsidDel="00000000" w:rsidP="00000000" w:rsidRDefault="00000000" w:rsidRPr="00000000" w14:paraId="00000033">
      <w:pPr>
        <w:jc w:val="both"/>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Mình là Lưu Trung Kiên, 19 tuổi, là một người con của mảnh đất Bảo Lộc - Lâm Đồng. Hiện mình đang là sinh viên năm 2 ngành An toàn Thông tin của Trường Đại học Công nghệ Thông tin - ĐHQG TP.HCM. Mình có sở thích nghe nhạc, xem phim và giao lưu cùng bạn bè. Châm ngôn sống của mình là "Hãy trân trọng và biết ơn những sự kiện trong đời vì nó là điều phải xảy ra" vì mình tin rằng, nó là một bài học dành cho mình để sửa đổi hoặc tiếp thu để bản thân hoàn thiện hơn.</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Bạn đã đạt được thành tích gì trong quá trình học tập tại UIT?</w:t>
      </w:r>
    </w:p>
    <w:p w:rsidR="00000000" w:rsidDel="00000000" w:rsidP="00000000" w:rsidRDefault="00000000" w:rsidRPr="00000000" w14:paraId="00000036">
      <w:pPr>
        <w:jc w:val="both"/>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Thành tích nổi trội nhất của mình là cùng các thành viên team Dionysus đạt giải quán quân cuộc thi Thử thách Trí tuệ nhân tạo - AI Challenge và bài báo khoa học của nhóm được đăng trên hội nghị quốc tế.</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UIT đã và đang tạo cơ hội học tập, nghiên cứu cho bạn như thế nào?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UIT là ngôi trường trong thời gian gần đây rất thu hút nhân tài của đất nước cũng như đang đào tạo các cá nhân có tài năng vượt trội trong lĩnh vực của họ. Đây là một cơ hội cho mình để cọ xát với những người giỏi hơn để học hỏi và trau dồi bản thân. Trong nghiên cứu, thường sẽ nghiên cứu cùng giảng viên hướng dẫn, mình được các thầy/cô trong trường chỉ bảo nhiệt tình để đạt được kết quả tốt nhất là cho xuất bản một bài báo khoa học và được đăng lên hội nghị/tạp chí. UIT đã và đang cho mình rất nhiều cơ hội về mặt con người để công việc nghiên cứu được thuận lợi và gặt hái được thành công.</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Bạn có muốn chia sẻ, tâm sự gì thêm không?</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Dành cho anh Trần Nhật Khoa:</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Bạn hãy giới thiệu một chút về bản thân mình nhé (tên, tuổi, quê quán, ngành học, sở thích, châm ngôn sống,... )</w:t>
      </w:r>
    </w:p>
    <w:p w:rsidR="00000000" w:rsidDel="00000000" w:rsidP="00000000" w:rsidRDefault="00000000" w:rsidRPr="00000000" w14:paraId="00000040">
      <w:pPr>
        <w:jc w:val="both"/>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Mình tên Trần Nhật Khoa, 18 tuổi, quê ở Cà Mau, học ngành Khoa học máy tính</w:t>
      </w:r>
    </w:p>
    <w:p w:rsidR="00000000" w:rsidDel="00000000" w:rsidP="00000000" w:rsidRDefault="00000000" w:rsidRPr="00000000" w14:paraId="00000041">
      <w:pPr>
        <w:jc w:val="both"/>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Sở thích của mình là coi phim, và chơi bóng chuyền</w:t>
      </w:r>
    </w:p>
    <w:p w:rsidR="00000000" w:rsidDel="00000000" w:rsidP="00000000" w:rsidRDefault="00000000" w:rsidRPr="00000000" w14:paraId="00000042">
      <w:pPr>
        <w:jc w:val="both"/>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Châm ngôn: thái độ hơn trình độ</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Bạn đã đạt được thành tích gì trong quá trình học tập tại UIT?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có vẻ là HCM AIC là thành tích lớn nhất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e69138"/>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UIT đã và đang tạo cơ hội học tập, nghiên cứu cho bạn như thế nào?</w:t>
      </w:r>
    </w:p>
    <w:p w:rsidR="00000000" w:rsidDel="00000000" w:rsidP="00000000" w:rsidRDefault="00000000" w:rsidRPr="00000000" w14:paraId="00000048">
      <w:pPr>
        <w:jc w:val="both"/>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Các thầy cô, giảng viên luôn tạo điều kiện hết mức có thể, từ những hướng dẫn, bài giảng chi tiết cho đến cung cấp tài nguyên đủ đề chúng mình làm nhiều thứ tụi mình muốn nghiên cứu. Đặc biệt là các thầy cô, anh chị có trong clb AI club đã hỗ trợ tụi mình trong suốt những năm đầu bước vào trường cho đến bây giờ</w:t>
      </w:r>
    </w:p>
    <w:p w:rsidR="00000000" w:rsidDel="00000000" w:rsidP="00000000" w:rsidRDefault="00000000" w:rsidRPr="00000000" w14:paraId="00000049">
      <w:pPr>
        <w:jc w:val="both"/>
        <w:rPr>
          <w:rFonts w:ascii="Times New Roman" w:cs="Times New Roman" w:eastAsia="Times New Roman" w:hAnsi="Times New Roman"/>
          <w:color w:val="e69138"/>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Bạn có muốn chia sẻ, tâm sự gì thêm không?</w:t>
      </w:r>
    </w:p>
    <w:p w:rsidR="00000000" w:rsidDel="00000000" w:rsidP="00000000" w:rsidRDefault="00000000" w:rsidRPr="00000000" w14:paraId="0000004B">
      <w:pPr>
        <w:jc w:val="both"/>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Mình muốn cảm ơn đến thầy cô, các anh chị và đặc biệt là các bạn team mình, đã cùng nhau cố gắng và tạo nên những kỉ niệm đẹp vừa qua.</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Dành cho Bùi Công Khánh Tường:</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Bạn hãy giới thiệu một chút về bản thân mình nhé (tên, tuổi, quê quán, ngành học, sở thích, châm ngôn sống,... )</w:t>
      </w:r>
    </w:p>
    <w:p w:rsidR="00000000" w:rsidDel="00000000" w:rsidP="00000000" w:rsidRDefault="00000000" w:rsidRPr="00000000" w14:paraId="0000004F">
      <w:pPr>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Mình tên là Bùi Công Khánh Tường, 19 tuổi, quê ở Thái Bình. Hiện tại, mình đang là sinh viên năm 2 ngành KHMT chuyên nghành Trí tuệ nhân tạo của Trường Đại học Công nghệ Thông tin - ĐHQG TP.HCM. Mình yêu thích công nghệ thông tin từ nhỏ, và muốn trở thành một nhà phát triển phần mềm giỏi. Ngoài ra, mình cũng thích xem phim, đọc sách và tham gia các hoạt động thể thao như cầu lông. Châm ngôn sống của mình là "Hãy cống hiến và không bao giờ ngừng học hỏi" vì mình tin rằng, việc không ngừng nâng cao kiến thức và kỹ năng sẽ giúp mình đạt được thành công.</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Bạn đã đạt được thành tích gì trong quá trình học tập tại UIT?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Đạt giải nhất Hội thi Thử thách Trí tuệ Nhân tạo (AI Challenge) TP.HCM 2023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Có bài báo thuộc track </w:t>
      </w:r>
      <w:r w:rsidDel="00000000" w:rsidR="00000000" w:rsidRPr="00000000">
        <w:rPr>
          <w:rFonts w:ascii="Times New Roman" w:cs="Times New Roman" w:eastAsia="Times New Roman" w:hAnsi="Times New Roman"/>
          <w:color w:val="e69138"/>
          <w:sz w:val="28"/>
          <w:szCs w:val="28"/>
          <w:rtl w:val="0"/>
        </w:rPr>
        <w:t xml:space="preserve">Lifelog Event Retrieval </w:t>
      </w:r>
      <w:r w:rsidDel="00000000" w:rsidR="00000000" w:rsidRPr="00000000">
        <w:rPr>
          <w:rFonts w:ascii="Times New Roman" w:cs="Times New Roman" w:eastAsia="Times New Roman" w:hAnsi="Times New Roman"/>
          <w:color w:val="e69138"/>
          <w:sz w:val="28"/>
          <w:szCs w:val="28"/>
          <w:rtl w:val="0"/>
        </w:rPr>
        <w:t xml:space="preserve">được chấp nhận đăng tại Hội nghị khoa học quốc tế “The 12th Symposium on Information and Communication Technology” - SoICT 2023</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UIT đã và đang tạo cơ hội học tập, nghiên cứu cho bạn như thế nào?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UIT là một trường đại học hàng đầu về công nghệ thông tin tại Việt Nam, và trường đã tạo môi trường học tập và nghiên cứu rất tốt cho sinh viên. Tại UIT, mình được học từ các giảng viên có kinh nghiệm và đầy đủ kiến thức chuyên môn đồng thời cũng rất thân thiện và dễ gần. Trường cũng cung cấp nhiều cơ hội cho sinh viên tham gia vào các dự án nghiên cứu, tham gia các cuộc thi và các hoạt động ngoại khóa. Điều này giúp mình phát triển kỹ năng và kiến thức của mình trong lĩnh vực công nghệ thông tin.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69138"/>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Bạn có muốn chia sẻ, tâm sự gì thêm không?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69138"/>
          <w:sz w:val="28"/>
          <w:szCs w:val="28"/>
        </w:rPr>
      </w:pPr>
      <w:r w:rsidDel="00000000" w:rsidR="00000000" w:rsidRPr="00000000">
        <w:rPr>
          <w:rFonts w:ascii="Times New Roman" w:cs="Times New Roman" w:eastAsia="Times New Roman" w:hAnsi="Times New Roman"/>
          <w:color w:val="e69138"/>
          <w:sz w:val="28"/>
          <w:szCs w:val="28"/>
          <w:rtl w:val="0"/>
        </w:rPr>
        <w:t xml:space="preserve">Mình rất biết ơn UIT vì đã cung cấp cho mình một môi trường học tập và phát triển tốt. Nhờ trường, mình đã có cơ hội tiếp cận các kiến thức mới nhất và những công nghệ tiên tiến. Mình cũng rất biết ơn các giảng viên và bạn bè trong trường đã luôn hỗ trợ và chia sẻ kiến thức, giúp mình phát triển và trưởng thành. Mình tin rằng, UIT sẽ tiếp tục phát triển và mang lại nhiều cơ hội tuyệt vời cho các sinh viên trong tương lai.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69138"/>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ơn các bạn đã dành thời gian hợp tác. Sau khi đã nhận được câu trả lời, chúng mình sẽ tiến hành biên tập và gửi lại bài cho các bạn để đọc và chỉnh sửa nếu có thông tin sai lệch. Ngoài ra, các anh cho mình xin ảnh cá nhân/ảnh nhóm ở Drive hoặc Zalo Doãn Hằng (09728561471), Quỳnh Lam (0972371699), nhé! Chúc các bạn tuần mới vui vẻ!</w:t>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